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5D" w:rsidRPr="00DB1A5D" w:rsidRDefault="00DB1A5D" w:rsidP="00DB1A5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</w:rPr>
      </w:pPr>
      <w:ins w:id="0" w:author="Unknown">
        <w:r w:rsidRPr="00DB1A5D">
          <w:rPr>
            <w:rFonts w:ascii="Lato" w:eastAsia="Times New Roman" w:hAnsi="Lato" w:cs="Times New Roman"/>
            <w:b/>
            <w:bCs/>
            <w:color w:val="1C3643"/>
            <w:sz w:val="21"/>
            <w:szCs w:val="21"/>
          </w:rPr>
          <w:t>Lambdas:</w:t>
        </w:r>
      </w:ins>
    </w:p>
    <w:p w:rsidR="00DB1A5D" w:rsidRDefault="00DB1A5D" w:rsidP="00DB1A5D">
      <w:pPr>
        <w:numPr>
          <w:ilvl w:val="0"/>
          <w:numId w:val="1"/>
        </w:numPr>
        <w:shd w:val="clear" w:color="auto" w:fill="FFFFFF"/>
        <w:spacing w:before="120"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DB1A5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Estructura básica: (parámetros) -&gt; {cuerpo-lambda}</w:t>
      </w:r>
    </w:p>
    <w:p w:rsidR="00DB1A5D" w:rsidRDefault="00DB1A5D" w:rsidP="00DB1A5D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DB1A5D" w:rsidRPr="00DB1A5D" w:rsidRDefault="00DB1A5D" w:rsidP="00DB1A5D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</w:p>
    <w:p w:rsidR="00DB1A5D" w:rsidRPr="00DB1A5D" w:rsidRDefault="00DB1A5D" w:rsidP="00DB1A5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DB1A5D">
        <w:rPr>
          <w:rFonts w:ascii="Lato" w:eastAsia="Times New Roman" w:hAnsi="Lato" w:cs="Times New Roman"/>
          <w:b/>
          <w:bCs/>
          <w:color w:val="1C3643"/>
          <w:sz w:val="21"/>
          <w:szCs w:val="21"/>
          <w:lang w:val="es-CO"/>
        </w:rPr>
        <w:t>Se utilizan únicamente en caso de:</w:t>
      </w:r>
    </w:p>
    <w:p w:rsidR="00DB1A5D" w:rsidRPr="00DB1A5D" w:rsidRDefault="00DB1A5D" w:rsidP="00DB1A5D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  <w:lang w:val="es-CO"/>
        </w:rPr>
      </w:pPr>
      <w:r w:rsidRPr="00DB1A5D">
        <w:rPr>
          <w:rFonts w:ascii="Lato" w:eastAsia="Times New Roman" w:hAnsi="Lato" w:cs="Times New Roman"/>
          <w:color w:val="1C3643"/>
          <w:sz w:val="21"/>
          <w:szCs w:val="21"/>
          <w:lang w:val="es-CO"/>
        </w:rPr>
        <w:t>Código con un tiempo de vida corto.</w:t>
      </w:r>
    </w:p>
    <w:p w:rsidR="00DB1A5D" w:rsidRPr="00DB1A5D" w:rsidRDefault="00DB1A5D" w:rsidP="00DB1A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Lato" w:eastAsia="Times New Roman" w:hAnsi="Lato" w:cs="Times New Roman"/>
          <w:color w:val="1C3643"/>
          <w:sz w:val="21"/>
          <w:szCs w:val="21"/>
        </w:rPr>
      </w:pPr>
      <w:proofErr w:type="spellStart"/>
      <w:r w:rsidRPr="00DB1A5D">
        <w:rPr>
          <w:rFonts w:ascii="Lato" w:eastAsia="Times New Roman" w:hAnsi="Lato" w:cs="Times New Roman"/>
          <w:color w:val="1C3643"/>
          <w:sz w:val="21"/>
          <w:szCs w:val="21"/>
        </w:rPr>
        <w:t>Encapsular</w:t>
      </w:r>
      <w:proofErr w:type="spellEnd"/>
      <w:r w:rsidRPr="00DB1A5D">
        <w:rPr>
          <w:rFonts w:ascii="Lato" w:eastAsia="Times New Roman" w:hAnsi="Lato" w:cs="Times New Roman"/>
          <w:color w:val="1C3643"/>
          <w:sz w:val="21"/>
          <w:szCs w:val="21"/>
        </w:rPr>
        <w:t xml:space="preserve"> </w:t>
      </w:r>
      <w:proofErr w:type="spellStart"/>
      <w:r w:rsidRPr="00DB1A5D">
        <w:rPr>
          <w:rFonts w:ascii="Lato" w:eastAsia="Times New Roman" w:hAnsi="Lato" w:cs="Times New Roman"/>
          <w:color w:val="1C3643"/>
          <w:sz w:val="21"/>
          <w:szCs w:val="21"/>
        </w:rPr>
        <w:t>código</w:t>
      </w:r>
      <w:proofErr w:type="spellEnd"/>
      <w:r w:rsidRPr="00DB1A5D">
        <w:rPr>
          <w:rFonts w:ascii="Lato" w:eastAsia="Times New Roman" w:hAnsi="Lato" w:cs="Times New Roman"/>
          <w:color w:val="1C3643"/>
          <w:sz w:val="21"/>
          <w:szCs w:val="21"/>
        </w:rPr>
        <w:t xml:space="preserve"> </w:t>
      </w:r>
      <w:proofErr w:type="spellStart"/>
      <w:r w:rsidRPr="00DB1A5D">
        <w:rPr>
          <w:rFonts w:ascii="Lato" w:eastAsia="Times New Roman" w:hAnsi="Lato" w:cs="Times New Roman"/>
          <w:color w:val="1C3643"/>
          <w:sz w:val="21"/>
          <w:szCs w:val="21"/>
        </w:rPr>
        <w:t>específico</w:t>
      </w:r>
      <w:proofErr w:type="spellEnd"/>
      <w:r w:rsidRPr="00DB1A5D">
        <w:rPr>
          <w:rFonts w:ascii="Lato" w:eastAsia="Times New Roman" w:hAnsi="Lato" w:cs="Times New Roman"/>
          <w:color w:val="1C3643"/>
          <w:sz w:val="21"/>
          <w:szCs w:val="21"/>
        </w:rPr>
        <w:t>.</w:t>
      </w:r>
    </w:p>
    <w:p w:rsidR="00077788" w:rsidRDefault="00077788"/>
    <w:p w:rsidR="00077788" w:rsidRDefault="00077788"/>
    <w:p w:rsidR="00077788" w:rsidRDefault="00077788">
      <w:pPr>
        <w:rPr>
          <w:lang w:val="es-CO"/>
        </w:rPr>
      </w:pPr>
      <w:r w:rsidRPr="00077788">
        <w:rPr>
          <w:lang w:val="es-CO"/>
        </w:rPr>
        <w:t>A</w:t>
      </w:r>
      <w:r w:rsidR="00EB5525">
        <w:rPr>
          <w:lang w:val="es-CO"/>
        </w:rPr>
        <w:t xml:space="preserve"> partir</w:t>
      </w:r>
      <w:r w:rsidRPr="00077788">
        <w:rPr>
          <w:lang w:val="es-CO"/>
        </w:rPr>
        <w:t xml:space="preserve"> de Java 8 se incluyeron muchas funciones lambda como </w:t>
      </w:r>
      <w:r w:rsidR="00EB5525" w:rsidRPr="00077788">
        <w:rPr>
          <w:lang w:val="es-CO"/>
        </w:rPr>
        <w:t>él</w:t>
      </w:r>
      <w:r w:rsidRPr="00077788">
        <w:rPr>
          <w:lang w:val="es-CO"/>
        </w:rPr>
        <w:t xml:space="preserve">   </w:t>
      </w:r>
      <w:r w:rsidRPr="00077788">
        <w:rPr>
          <w:b/>
          <w:lang w:val="es-CO"/>
        </w:rPr>
        <w:t>.</w:t>
      </w:r>
      <w:proofErr w:type="spellStart"/>
      <w:r w:rsidRPr="00077788">
        <w:rPr>
          <w:b/>
          <w:lang w:val="es-CO"/>
        </w:rPr>
        <w:t>foreach</w:t>
      </w:r>
      <w:proofErr w:type="spellEnd"/>
    </w:p>
    <w:p w:rsidR="00077788" w:rsidRPr="00077788" w:rsidRDefault="00077788" w:rsidP="0007778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r w:rsidRPr="00077788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ArrayList</w:t>
      </w:r>
      <w:proofErr w:type="spellEnd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&lt;Film&gt; films </w:t>
      </w:r>
      <w:r w:rsidRPr="00077788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077788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077788">
        <w:rPr>
          <w:rFonts w:ascii="Fira Code" w:eastAsia="Times New Roman" w:hAnsi="Fira Code" w:cs="Times New Roman"/>
          <w:color w:val="62E884"/>
          <w:sz w:val="21"/>
          <w:szCs w:val="21"/>
        </w:rPr>
        <w:t>ArrayList</w:t>
      </w:r>
      <w:proofErr w:type="spellEnd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077788" w:rsidRPr="00077788" w:rsidRDefault="00077788" w:rsidP="0007778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077788" w:rsidRPr="00077788" w:rsidRDefault="00077788" w:rsidP="00077788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films.</w:t>
      </w:r>
      <w:r w:rsidRPr="00077788">
        <w:rPr>
          <w:rFonts w:ascii="Fira Code" w:eastAsia="Times New Roman" w:hAnsi="Fira Code" w:cs="Times New Roman"/>
          <w:color w:val="62E884"/>
          <w:sz w:val="21"/>
          <w:szCs w:val="21"/>
        </w:rPr>
        <w:t>forEach</w:t>
      </w:r>
      <w:proofErr w:type="spellEnd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f </w:t>
      </w:r>
      <w:r w:rsidRPr="00077788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-&gt;</w:t>
      </w:r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System.out.</w:t>
      </w:r>
      <w:r w:rsidRPr="00077788">
        <w:rPr>
          <w:rFonts w:ascii="Fira Code" w:eastAsia="Times New Roman" w:hAnsi="Fira Code" w:cs="Times New Roman"/>
          <w:color w:val="62E884"/>
          <w:sz w:val="21"/>
          <w:szCs w:val="21"/>
        </w:rPr>
        <w:t>println</w:t>
      </w:r>
      <w:proofErr w:type="spellEnd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f.</w:t>
      </w:r>
      <w:r w:rsidRPr="00077788">
        <w:rPr>
          <w:rFonts w:ascii="Fira Code" w:eastAsia="Times New Roman" w:hAnsi="Fira Code" w:cs="Times New Roman"/>
          <w:color w:val="62E884"/>
          <w:sz w:val="21"/>
          <w:szCs w:val="21"/>
        </w:rPr>
        <w:t>toString</w:t>
      </w:r>
      <w:proofErr w:type="spellEnd"/>
      <w:r w:rsidRPr="00077788">
        <w:rPr>
          <w:rFonts w:ascii="Fira Code" w:eastAsia="Times New Roman" w:hAnsi="Fira Code" w:cs="Times New Roman"/>
          <w:color w:val="F6F6F4"/>
          <w:sz w:val="21"/>
          <w:szCs w:val="21"/>
        </w:rPr>
        <w:t>()));</w:t>
      </w:r>
    </w:p>
    <w:p w:rsidR="00077788" w:rsidRDefault="00077788"/>
    <w:p w:rsidR="00EB5525" w:rsidRDefault="00EB5525"/>
    <w:p w:rsidR="00EB5525" w:rsidRDefault="00EB5525"/>
    <w:p w:rsidR="00EB5525" w:rsidRDefault="00EB5525"/>
    <w:p w:rsidR="00EB5525" w:rsidRDefault="00EB5525"/>
    <w:p w:rsidR="00EB5525" w:rsidRDefault="00EB5525">
      <w:pPr>
        <w:rPr>
          <w:b/>
          <w:u w:val="single"/>
        </w:rPr>
      </w:pPr>
      <w:r w:rsidRPr="00EB5525">
        <w:rPr>
          <w:b/>
          <w:u w:val="single"/>
        </w:rPr>
        <w:t>Stream</w:t>
      </w:r>
    </w:p>
    <w:p w:rsidR="00EB5525" w:rsidRDefault="00EB5525">
      <w:pPr>
        <w:rPr>
          <w:lang w:val="es-CO"/>
        </w:rPr>
      </w:pPr>
      <w:r w:rsidRPr="00EB5525">
        <w:rPr>
          <w:lang w:val="es-CO"/>
        </w:rPr>
        <w:t>Es un método que se añadió a partir de Java 8 y puede ser utilizado en las colecciones</w:t>
      </w:r>
      <w:r>
        <w:rPr>
          <w:lang w:val="es-CO"/>
        </w:rPr>
        <w:t>, y esto para que puedan manejar las expresiones lambda.</w:t>
      </w:r>
    </w:p>
    <w:p w:rsidR="00EB5525" w:rsidRPr="00EB5525" w:rsidRDefault="00EB5525" w:rsidP="00EB552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objects.</w:t>
      </w:r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stream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()</w:t>
      </w:r>
      <w:proofErr w:type="gramEnd"/>
    </w:p>
    <w:p w:rsidR="00EB5525" w:rsidRDefault="00EB5525">
      <w:pPr>
        <w:rPr>
          <w:b/>
          <w:u w:val="single"/>
          <w:lang w:val="es-CO"/>
        </w:rPr>
      </w:pPr>
    </w:p>
    <w:p w:rsidR="00EB5525" w:rsidRDefault="00EB5525">
      <w:pPr>
        <w:rPr>
          <w:b/>
          <w:u w:val="single"/>
          <w:lang w:val="es-CO"/>
        </w:rPr>
      </w:pPr>
    </w:p>
    <w:p w:rsidR="00EB5525" w:rsidRDefault="00EB5525">
      <w:pPr>
        <w:rPr>
          <w:b/>
          <w:u w:val="single"/>
          <w:lang w:val="es-CO"/>
        </w:rPr>
      </w:pPr>
      <w:proofErr w:type="spellStart"/>
      <w:r>
        <w:rPr>
          <w:b/>
          <w:u w:val="single"/>
          <w:lang w:val="es-CO"/>
        </w:rPr>
        <w:t>Filter</w:t>
      </w:r>
      <w:proofErr w:type="spellEnd"/>
    </w:p>
    <w:p w:rsidR="00EB5525" w:rsidRDefault="00EB5525">
      <w:pPr>
        <w:rPr>
          <w:lang w:val="es-CO"/>
        </w:rPr>
      </w:pPr>
      <w:r>
        <w:rPr>
          <w:lang w:val="es-CO"/>
        </w:rPr>
        <w:t xml:space="preserve">Es otro de los métodos para el manejo de lambdas y este sirve para utilizarlo como si fuese un </w:t>
      </w:r>
      <w:proofErr w:type="spellStart"/>
      <w:r>
        <w:rPr>
          <w:lang w:val="es-CO"/>
        </w:rPr>
        <w:t>If</w:t>
      </w:r>
      <w:proofErr w:type="spellEnd"/>
      <w:r>
        <w:rPr>
          <w:lang w:val="es-CO"/>
        </w:rPr>
        <w:t xml:space="preserve"> en programación estructurada </w:t>
      </w:r>
    </w:p>
    <w:p w:rsidR="00EB5525" w:rsidRPr="00EB5525" w:rsidRDefault="00EB5525" w:rsidP="00EB552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objects.</w:t>
      </w:r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stream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).</w:t>
      </w:r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filter</w:t>
      </w: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()</w:t>
      </w:r>
    </w:p>
    <w:p w:rsidR="00EB5525" w:rsidRDefault="00EB5525">
      <w:pPr>
        <w:rPr>
          <w:b/>
          <w:u w:val="single"/>
          <w:lang w:val="es-CO"/>
        </w:rPr>
      </w:pPr>
    </w:p>
    <w:p w:rsidR="00EB5525" w:rsidRDefault="00EB5525">
      <w:pPr>
        <w:rPr>
          <w:b/>
          <w:u w:val="single"/>
          <w:lang w:val="es-CO"/>
        </w:rPr>
      </w:pPr>
    </w:p>
    <w:p w:rsidR="00EB5525" w:rsidRDefault="00EB5525">
      <w:pPr>
        <w:rPr>
          <w:b/>
          <w:u w:val="single"/>
          <w:lang w:val="es-CO"/>
        </w:rPr>
      </w:pPr>
      <w:proofErr w:type="spellStart"/>
      <w:proofErr w:type="gramStart"/>
      <w:r>
        <w:rPr>
          <w:b/>
          <w:u w:val="single"/>
          <w:lang w:val="es-CO"/>
        </w:rPr>
        <w:t>forEach</w:t>
      </w:r>
      <w:proofErr w:type="spellEnd"/>
      <w:proofErr w:type="gramEnd"/>
    </w:p>
    <w:p w:rsidR="00EB5525" w:rsidRDefault="00EB5525">
      <w:pPr>
        <w:rPr>
          <w:b/>
          <w:u w:val="single"/>
          <w:lang w:val="es-CO"/>
        </w:rPr>
      </w:pPr>
      <w:r>
        <w:rPr>
          <w:lang w:val="es-CO"/>
        </w:rPr>
        <w:t xml:space="preserve">Este es otro </w:t>
      </w:r>
      <w:proofErr w:type="spellStart"/>
      <w:r>
        <w:rPr>
          <w:lang w:val="es-CO"/>
        </w:rPr>
        <w:t>metodo</w:t>
      </w:r>
      <w:proofErr w:type="spellEnd"/>
      <w:r>
        <w:rPr>
          <w:lang w:val="es-CO"/>
        </w:rPr>
        <w:t xml:space="preserve"> que no necesita ser trabajado específicamente con </w:t>
      </w:r>
      <w:proofErr w:type="spellStart"/>
      <w:proofErr w:type="gramStart"/>
      <w:r>
        <w:rPr>
          <w:lang w:val="es-CO"/>
        </w:rPr>
        <w:t>stream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 </w:t>
      </w:r>
      <w:proofErr w:type="spellStart"/>
      <w:r>
        <w:rPr>
          <w:lang w:val="es-CO"/>
        </w:rPr>
        <w:t>amenos</w:t>
      </w:r>
      <w:proofErr w:type="spellEnd"/>
      <w:r>
        <w:rPr>
          <w:lang w:val="es-CO"/>
        </w:rPr>
        <w:t xml:space="preserve"> que se </w:t>
      </w:r>
      <w:proofErr w:type="spellStart"/>
      <w:r>
        <w:rPr>
          <w:lang w:val="es-CO"/>
        </w:rPr>
        <w:t>quira</w:t>
      </w:r>
      <w:proofErr w:type="spellEnd"/>
      <w:r>
        <w:rPr>
          <w:lang w:val="es-CO"/>
        </w:rPr>
        <w:t xml:space="preserve"> trabajar en conjunto con otro como el </w:t>
      </w:r>
      <w:proofErr w:type="spellStart"/>
      <w:r>
        <w:rPr>
          <w:lang w:val="es-CO"/>
        </w:rPr>
        <w:t>filter</w:t>
      </w:r>
      <w:proofErr w:type="spellEnd"/>
      <w:r>
        <w:rPr>
          <w:lang w:val="es-CO"/>
        </w:rPr>
        <w:t>()</w:t>
      </w:r>
    </w:p>
    <w:p w:rsidR="00EB5525" w:rsidRPr="00EB5525" w:rsidRDefault="00EB5525" w:rsidP="00EB552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objects.</w:t>
      </w:r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stream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).</w:t>
      </w:r>
      <w:proofErr w:type="spellStart"/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forEach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()</w:t>
      </w:r>
    </w:p>
    <w:p w:rsidR="00EB5525" w:rsidRPr="00EB5525" w:rsidRDefault="00EB5525">
      <w:pPr>
        <w:rPr>
          <w:b/>
          <w:u w:val="single"/>
        </w:rPr>
      </w:pPr>
      <w:proofErr w:type="spellStart"/>
      <w:r w:rsidRPr="00EB5525">
        <w:rPr>
          <w:b/>
          <w:u w:val="single"/>
        </w:rPr>
        <w:lastRenderedPageBreak/>
        <w:t>Ejemplo</w:t>
      </w:r>
      <w:proofErr w:type="spellEnd"/>
      <w:r w:rsidRPr="00EB5525">
        <w:rPr>
          <w:b/>
          <w:u w:val="single"/>
        </w:rPr>
        <w:t xml:space="preserve"> </w:t>
      </w:r>
    </w:p>
    <w:p w:rsidR="00EB5525" w:rsidRPr="00EB5525" w:rsidRDefault="00EB5525" w:rsidP="00EB552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movies.</w:t>
      </w:r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stream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()</w:t>
      </w:r>
      <w:proofErr w:type="gramEnd"/>
    </w:p>
    <w:p w:rsidR="00EB5525" w:rsidRPr="00EB5525" w:rsidRDefault="00EB5525" w:rsidP="00EB552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.</w:t>
      </w:r>
      <w:proofErr w:type="gramStart"/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filter</w:t>
      </w: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m </w:t>
      </w:r>
      <w:r w:rsidRPr="00EB552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-&gt;</w:t>
      </w: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m.vista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B5525">
        <w:rPr>
          <w:rFonts w:ascii="Fira Code" w:eastAsia="Times New Roman" w:hAnsi="Fira Code" w:cs="Times New Roman"/>
          <w:color w:val="F286C4"/>
          <w:sz w:val="21"/>
          <w:szCs w:val="21"/>
        </w:rPr>
        <w:t>==</w:t>
      </w: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B5525">
        <w:rPr>
          <w:rFonts w:ascii="Fira Code" w:eastAsia="Times New Roman" w:hAnsi="Fira Code" w:cs="Times New Roman"/>
          <w:color w:val="BF9EEE"/>
          <w:sz w:val="21"/>
          <w:szCs w:val="21"/>
        </w:rPr>
        <w:t>true</w:t>
      </w: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:rsidR="00EB5525" w:rsidRPr="00EB5525" w:rsidRDefault="00EB5525" w:rsidP="00EB5525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.</w:t>
      </w:r>
      <w:proofErr w:type="spellStart"/>
      <w:proofErr w:type="gramStart"/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forEach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m </w:t>
      </w:r>
      <w:r w:rsidRPr="00EB5525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-&gt;</w:t>
      </w:r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System.out.</w:t>
      </w:r>
      <w:r w:rsidRPr="00EB5525">
        <w:rPr>
          <w:rFonts w:ascii="Fira Code" w:eastAsia="Times New Roman" w:hAnsi="Fira Code" w:cs="Times New Roman"/>
          <w:color w:val="62E884"/>
          <w:sz w:val="21"/>
          <w:szCs w:val="21"/>
        </w:rPr>
        <w:t>println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EB5525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proofErr w:type="spellStart"/>
      <w:r w:rsidRPr="00EB5525">
        <w:rPr>
          <w:rFonts w:ascii="Fira Code" w:eastAsia="Times New Roman" w:hAnsi="Fira Code" w:cs="Times New Roman"/>
          <w:color w:val="E7EE98"/>
          <w:sz w:val="21"/>
          <w:szCs w:val="21"/>
        </w:rPr>
        <w:t>Nombre</w:t>
      </w:r>
      <w:proofErr w:type="spellEnd"/>
      <w:r w:rsidRPr="00EB5525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</w:t>
      </w:r>
      <w:r w:rsidRPr="00EB5525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EB5525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proofErr w:type="spellStart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m.Nombre</w:t>
      </w:r>
      <w:proofErr w:type="spellEnd"/>
      <w:r w:rsidRPr="00EB5525">
        <w:rPr>
          <w:rFonts w:ascii="Fira Code" w:eastAsia="Times New Roman" w:hAnsi="Fira Code" w:cs="Times New Roman"/>
          <w:color w:val="F6F6F4"/>
          <w:sz w:val="21"/>
          <w:szCs w:val="21"/>
        </w:rPr>
        <w:t>));</w:t>
      </w:r>
    </w:p>
    <w:p w:rsidR="00EB5525" w:rsidRDefault="00EB5525">
      <w:pPr>
        <w:rPr>
          <w:b/>
          <w:u w:val="single"/>
          <w:lang w:val="es-CO"/>
        </w:rPr>
      </w:pPr>
    </w:p>
    <w:p w:rsidR="000F2DB3" w:rsidRDefault="000F2DB3">
      <w:pPr>
        <w:rPr>
          <w:b/>
          <w:u w:val="single"/>
          <w:lang w:val="es-CO"/>
        </w:rPr>
      </w:pPr>
    </w:p>
    <w:p w:rsidR="000F2DB3" w:rsidRDefault="000F2DB3">
      <w:pPr>
        <w:rPr>
          <w:b/>
          <w:u w:val="single"/>
          <w:lang w:val="es-CO"/>
        </w:rPr>
      </w:pPr>
    </w:p>
    <w:p w:rsidR="000F2DB3" w:rsidRDefault="000F2DB3">
      <w:pPr>
        <w:rPr>
          <w:b/>
          <w:u w:val="single"/>
          <w:lang w:val="es-CO"/>
        </w:rPr>
      </w:pPr>
    </w:p>
    <w:p w:rsidR="000F2DB3" w:rsidRDefault="000F2DB3">
      <w:pPr>
        <w:rPr>
          <w:b/>
          <w:u w:val="single"/>
          <w:lang w:val="es-CO"/>
        </w:rPr>
      </w:pPr>
    </w:p>
    <w:p w:rsidR="000F2DB3" w:rsidRDefault="000F2DB3">
      <w:pPr>
        <w:rPr>
          <w:b/>
          <w:u w:val="single"/>
          <w:lang w:val="es-CO"/>
        </w:rPr>
      </w:pPr>
      <w:proofErr w:type="spellStart"/>
      <w:r>
        <w:rPr>
          <w:b/>
          <w:u w:val="single"/>
          <w:lang w:val="es-CO"/>
        </w:rPr>
        <w:t>Predicate</w:t>
      </w:r>
      <w:proofErr w:type="spellEnd"/>
    </w:p>
    <w:p w:rsidR="000F2DB3" w:rsidRDefault="000F2DB3">
      <w:pPr>
        <w:rPr>
          <w:lang w:val="es-CO"/>
        </w:rPr>
      </w:pPr>
      <w:r>
        <w:rPr>
          <w:lang w:val="es-CO"/>
        </w:rPr>
        <w:t>Es utilizado como forma de buenas prácticas para pasar como parámetros en la lambda</w:t>
      </w:r>
      <w:r w:rsidR="00553E11">
        <w:rPr>
          <w:lang w:val="es-CO"/>
        </w:rPr>
        <w:t xml:space="preserve"> cuando tiene muchas condicionales es decir muchas líneas de código,</w:t>
      </w:r>
      <w:r>
        <w:rPr>
          <w:lang w:val="es-CO"/>
        </w:rPr>
        <w:t xml:space="preserve"> estas deben ser de formato condicional</w:t>
      </w:r>
    </w:p>
    <w:p w:rsidR="000F2DB3" w:rsidRPr="000F2DB3" w:rsidRDefault="000F2DB3" w:rsidP="000F2DB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2DB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Predicate</w:t>
      </w:r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&lt;Book&gt; </w:t>
      </w:r>
      <w:proofErr w:type="spell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bookReaded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0F2DB3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b </w:t>
      </w:r>
      <w:r w:rsidRPr="000F2DB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-&gt;</w:t>
      </w:r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b.</w:t>
      </w:r>
      <w:r w:rsidRPr="000F2DB3">
        <w:rPr>
          <w:rFonts w:ascii="Fira Code" w:eastAsia="Times New Roman" w:hAnsi="Fira Code" w:cs="Times New Roman"/>
          <w:color w:val="62E884"/>
          <w:sz w:val="21"/>
          <w:szCs w:val="21"/>
        </w:rPr>
        <w:t>getIsReaded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0F2DB3" w:rsidRPr="000F2DB3" w:rsidRDefault="000F2DB3" w:rsidP="000F2DB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0F2DB3" w:rsidRPr="000F2DB3" w:rsidRDefault="000F2DB3" w:rsidP="000F2DB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books.</w:t>
      </w:r>
      <w:r w:rsidRPr="000F2DB3">
        <w:rPr>
          <w:rFonts w:ascii="Fira Code" w:eastAsia="Times New Roman" w:hAnsi="Fira Code" w:cs="Times New Roman"/>
          <w:color w:val="62E884"/>
          <w:sz w:val="21"/>
          <w:szCs w:val="21"/>
        </w:rPr>
        <w:t>stream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).</w:t>
      </w:r>
      <w:r w:rsidRPr="000F2DB3">
        <w:rPr>
          <w:rFonts w:ascii="Fira Code" w:eastAsia="Times New Roman" w:hAnsi="Fira Code" w:cs="Times New Roman"/>
          <w:color w:val="62E884"/>
          <w:sz w:val="21"/>
          <w:szCs w:val="21"/>
        </w:rPr>
        <w:t>filter</w:t>
      </w:r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bookReaded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0F2DB3" w:rsidRDefault="000F2DB3">
      <w:pPr>
        <w:rPr>
          <w:lang w:val="es-CO"/>
        </w:rPr>
      </w:pPr>
    </w:p>
    <w:p w:rsidR="000F2DB3" w:rsidRDefault="000F2DB3">
      <w:pPr>
        <w:rPr>
          <w:lang w:val="es-CO"/>
        </w:rPr>
      </w:pPr>
    </w:p>
    <w:p w:rsidR="000F2DB3" w:rsidRDefault="000F2DB3">
      <w:pPr>
        <w:rPr>
          <w:lang w:val="es-CO"/>
        </w:rPr>
      </w:pPr>
    </w:p>
    <w:p w:rsidR="000F2DB3" w:rsidRDefault="000F2DB3">
      <w:pPr>
        <w:rPr>
          <w:b/>
          <w:u w:val="single"/>
          <w:lang w:val="es-CO"/>
        </w:rPr>
      </w:pPr>
      <w:proofErr w:type="spellStart"/>
      <w:r w:rsidRPr="000F2DB3">
        <w:rPr>
          <w:b/>
          <w:u w:val="single"/>
          <w:lang w:val="es-CO"/>
        </w:rPr>
        <w:t>Comsumers</w:t>
      </w:r>
      <w:proofErr w:type="spellEnd"/>
    </w:p>
    <w:p w:rsidR="000F2DB3" w:rsidRDefault="000F2DB3">
      <w:pPr>
        <w:rPr>
          <w:lang w:val="es-CO"/>
        </w:rPr>
      </w:pPr>
      <w:r>
        <w:rPr>
          <w:lang w:val="es-CO"/>
        </w:rPr>
        <w:t>Son todas las acciones que se realizaran en una iteración</w:t>
      </w:r>
      <w:bookmarkStart w:id="1" w:name="_GoBack"/>
      <w:bookmarkEnd w:id="1"/>
    </w:p>
    <w:p w:rsidR="000F2DB3" w:rsidRPr="000F2DB3" w:rsidRDefault="000F2DB3" w:rsidP="000F2DB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2DB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Consumer</w:t>
      </w:r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&lt;Book&gt; </w:t>
      </w:r>
      <w:proofErr w:type="spell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bookConsumer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0F2DB3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b </w:t>
      </w:r>
      <w:r w:rsidRPr="000F2DB3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-&gt;</w:t>
      </w:r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b.</w:t>
      </w:r>
      <w:r w:rsidRPr="000F2DB3">
        <w:rPr>
          <w:rFonts w:ascii="Fira Code" w:eastAsia="Times New Roman" w:hAnsi="Fira Code" w:cs="Times New Roman"/>
          <w:color w:val="62E884"/>
          <w:sz w:val="21"/>
          <w:szCs w:val="21"/>
        </w:rPr>
        <w:t>UpperCase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0F2DB3" w:rsidRPr="000F2DB3" w:rsidRDefault="000F2DB3" w:rsidP="000F2DB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0F2DB3" w:rsidRPr="000F2DB3" w:rsidRDefault="000F2DB3" w:rsidP="000F2DB3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books.</w:t>
      </w:r>
      <w:r w:rsidRPr="000F2DB3">
        <w:rPr>
          <w:rFonts w:ascii="Fira Code" w:eastAsia="Times New Roman" w:hAnsi="Fira Code" w:cs="Times New Roman"/>
          <w:color w:val="62E884"/>
          <w:sz w:val="21"/>
          <w:szCs w:val="21"/>
        </w:rPr>
        <w:t>stream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).</w:t>
      </w:r>
      <w:proofErr w:type="spellStart"/>
      <w:r w:rsidRPr="000F2DB3">
        <w:rPr>
          <w:rFonts w:ascii="Fira Code" w:eastAsia="Times New Roman" w:hAnsi="Fira Code" w:cs="Times New Roman"/>
          <w:color w:val="62E884"/>
          <w:sz w:val="21"/>
          <w:szCs w:val="21"/>
        </w:rPr>
        <w:t>forEach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bookConsumer</w:t>
      </w:r>
      <w:proofErr w:type="spellEnd"/>
      <w:r w:rsidRPr="000F2DB3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0F2DB3" w:rsidRPr="000F2DB3" w:rsidRDefault="000F2DB3">
      <w:pPr>
        <w:rPr>
          <w:lang w:val="es-CO"/>
        </w:rPr>
      </w:pPr>
    </w:p>
    <w:sectPr w:rsidR="000F2DB3" w:rsidRPr="000F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35D6B"/>
    <w:multiLevelType w:val="multilevel"/>
    <w:tmpl w:val="2622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F10DE1"/>
    <w:multiLevelType w:val="multilevel"/>
    <w:tmpl w:val="217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49"/>
    <w:rsid w:val="00077788"/>
    <w:rsid w:val="000F2DB3"/>
    <w:rsid w:val="00553E11"/>
    <w:rsid w:val="00DB1A5D"/>
    <w:rsid w:val="00EB5525"/>
    <w:rsid w:val="00F52F56"/>
    <w:rsid w:val="00F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D095-0B2A-41DF-B4F8-9FB74751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B1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7</cp:revision>
  <dcterms:created xsi:type="dcterms:W3CDTF">2019-01-01T20:10:00Z</dcterms:created>
  <dcterms:modified xsi:type="dcterms:W3CDTF">2019-01-01T22:32:00Z</dcterms:modified>
</cp:coreProperties>
</file>