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1A" w:rsidRPr="0059201A" w:rsidRDefault="0059201A" w:rsidP="0059201A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Lo primero que debes saber es que tiene tres implementaciones:</w:t>
      </w:r>
    </w:p>
    <w:p w:rsidR="0059201A" w:rsidRPr="0059201A" w:rsidRDefault="0059201A" w:rsidP="0059201A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</w:rPr>
      </w:pP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</w:rPr>
        <w:t>HashTable</w:t>
      </w:r>
      <w:proofErr w:type="spellEnd"/>
    </w:p>
    <w:p w:rsidR="0059201A" w:rsidRPr="0059201A" w:rsidRDefault="0059201A" w:rsidP="0059201A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</w:rPr>
      </w:pP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</w:rPr>
        <w:t>LinkedHashMap</w:t>
      </w:r>
      <w:proofErr w:type="spellEnd"/>
    </w:p>
    <w:p w:rsidR="0059201A" w:rsidRPr="0059201A" w:rsidRDefault="0059201A" w:rsidP="0059201A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</w:rPr>
      </w:pP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</w:rPr>
        <w:t>HashMap</w:t>
      </w:r>
      <w:proofErr w:type="spellEnd"/>
    </w:p>
    <w:p w:rsidR="0059201A" w:rsidRPr="0059201A" w:rsidRDefault="0059201A" w:rsidP="0059201A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</w:rPr>
      </w:pP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</w:rPr>
        <w:t>SortedMap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</w:rPr>
        <w:t> </w:t>
      </w:r>
      <w:r w:rsidRPr="0059201A">
        <w:rPr>
          <w:rFonts w:ascii="Segoe UI Symbol" w:eastAsia="Times New Roman" w:hAnsi="Segoe UI Symbol" w:cs="Segoe UI Symbol"/>
          <w:color w:val="1C3643"/>
          <w:sz w:val="30"/>
          <w:szCs w:val="30"/>
        </w:rPr>
        <w:t>➡️</w:t>
      </w:r>
      <w:r w:rsidRPr="0059201A">
        <w:rPr>
          <w:rFonts w:ascii="Lato" w:eastAsia="Times New Roman" w:hAnsi="Lato" w:cs="Lato"/>
          <w:color w:val="1C3643"/>
          <w:sz w:val="30"/>
          <w:szCs w:val="30"/>
        </w:rPr>
        <w:t> 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</w:rPr>
        <w:t>TreeMap</w:t>
      </w:r>
      <w:proofErr w:type="spellEnd"/>
    </w:p>
    <w:p w:rsidR="0059201A" w:rsidRPr="0059201A" w:rsidRDefault="0059201A" w:rsidP="0059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0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3075" cy="3280016"/>
            <wp:effectExtent l="0" t="0" r="0" b="0"/>
            <wp:docPr id="1" name="Imagen 1" descr="012915_1138_battleofth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2915_1138_battleofth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454" cy="328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1A" w:rsidRPr="0059201A" w:rsidRDefault="0059201A" w:rsidP="0059201A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La interfaz 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Map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 no hereda de la interfaz </w:t>
      </w:r>
      <w:proofErr w:type="spellStart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Collection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porque representa una estructura de datos de Mapeo y no de colección simple de objetos. Esta estructura es más compleja, pues cada elemento deberá venir en pareja con otro dato que funcionará como la llave del elemento.</w:t>
      </w:r>
    </w:p>
    <w:p w:rsidR="0059201A" w:rsidRPr="0059201A" w:rsidRDefault="0059201A" w:rsidP="0059201A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1C3643"/>
          <w:sz w:val="30"/>
          <w:szCs w:val="30"/>
        </w:rPr>
      </w:pPr>
      <w:r w:rsidRPr="0059201A">
        <w:rPr>
          <w:rFonts w:ascii="Consolas" w:eastAsia="Times New Roman" w:hAnsi="Consolas" w:cs="Courier New"/>
          <w:color w:val="1C3643"/>
          <w:sz w:val="20"/>
          <w:szCs w:val="20"/>
        </w:rPr>
        <w:t>Map</w:t>
      </w:r>
    </w:p>
    <w:p w:rsidR="0059201A" w:rsidRPr="0059201A" w:rsidRDefault="0059201A" w:rsidP="0059201A">
      <w:pPr>
        <w:numPr>
          <w:ilvl w:val="0"/>
          <w:numId w:val="2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Donde </w:t>
      </w:r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K</w:t>
      </w: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 es el </w:t>
      </w:r>
      <w:proofErr w:type="spellStart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key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o clave</w:t>
      </w:r>
    </w:p>
    <w:p w:rsidR="0059201A" w:rsidRPr="0059201A" w:rsidRDefault="0059201A" w:rsidP="0059201A">
      <w:pPr>
        <w:numPr>
          <w:ilvl w:val="0"/>
          <w:numId w:val="2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Donde </w:t>
      </w:r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V</w:t>
      </w: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 es el </w:t>
      </w:r>
      <w:proofErr w:type="spellStart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value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o valor</w:t>
      </w:r>
    </w:p>
    <w:p w:rsidR="0059201A" w:rsidRPr="0059201A" w:rsidRDefault="0059201A" w:rsidP="0059201A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Podemos declarar un </w:t>
      </w:r>
      <w:proofErr w:type="spellStart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map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de la siguiente forma: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Map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&lt;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,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String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&gt;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map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= </w:t>
      </w: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new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HashMap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&lt;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,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String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&gt;();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Map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&lt;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,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String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&gt;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treeMap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= </w:t>
      </w: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new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TreeMap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&lt;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,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String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&gt;();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Map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&lt;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,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String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&gt;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linkedHashMap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= </w:t>
      </w: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new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LinkedHashMap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&lt;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,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String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&gt;();</w:t>
      </w:r>
    </w:p>
    <w:p w:rsidR="0059201A" w:rsidRPr="0059201A" w:rsidRDefault="0059201A" w:rsidP="0059201A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lastRenderedPageBreak/>
        <w:t>Como observas solo se puede construir el objeto con tres elementos que implementan de ella: 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HashMap</w:t>
      </w:r>
      <w:proofErr w:type="spellEnd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 xml:space="preserve">, 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TreeMap</w:t>
      </w:r>
      <w:proofErr w:type="spellEnd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 xml:space="preserve"> y 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LinkedHashMap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 dejando fuera </w:t>
      </w:r>
      <w:proofErr w:type="spellStart"/>
      <w:ins w:id="0" w:author="Unknown">
        <w:r w:rsidRPr="0059201A">
          <w:rPr>
            <w:rFonts w:ascii="Lato" w:eastAsia="Times New Roman" w:hAnsi="Lato" w:cs="Times New Roman"/>
            <w:color w:val="1C3643"/>
            <w:sz w:val="30"/>
            <w:szCs w:val="30"/>
            <w:lang w:val="es-CO"/>
          </w:rPr>
          <w:t>HashTable</w:t>
        </w:r>
      </w:ins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 y </w:t>
      </w:r>
      <w:proofErr w:type="spellStart"/>
      <w:ins w:id="1" w:author="Unknown">
        <w:r w:rsidRPr="0059201A">
          <w:rPr>
            <w:rFonts w:ascii="Lato" w:eastAsia="Times New Roman" w:hAnsi="Lato" w:cs="Times New Roman"/>
            <w:color w:val="1C3643"/>
            <w:sz w:val="30"/>
            <w:szCs w:val="30"/>
            <w:lang w:val="es-CO"/>
          </w:rPr>
          <w:t>SortedMap</w:t>
        </w:r>
      </w:ins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. </w:t>
      </w:r>
      <w:proofErr w:type="spellStart"/>
      <w:ins w:id="2" w:author="Unknown">
        <w:r w:rsidRPr="0059201A">
          <w:rPr>
            <w:rFonts w:ascii="Lato" w:eastAsia="Times New Roman" w:hAnsi="Lato" w:cs="Times New Roman"/>
            <w:color w:val="1C3643"/>
            <w:sz w:val="30"/>
            <w:szCs w:val="30"/>
            <w:lang w:val="es-CO"/>
          </w:rPr>
          <w:t>SortedMap</w:t>
        </w:r>
      </w:ins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estará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fuera pues es una interfaz y </w:t>
      </w:r>
      <w:proofErr w:type="spellStart"/>
      <w:ins w:id="3" w:author="Unknown">
        <w:r w:rsidRPr="0059201A">
          <w:rPr>
            <w:rFonts w:ascii="Lato" w:eastAsia="Times New Roman" w:hAnsi="Lato" w:cs="Times New Roman"/>
            <w:color w:val="1C3643"/>
            <w:sz w:val="30"/>
            <w:szCs w:val="30"/>
            <w:lang w:val="es-CO"/>
          </w:rPr>
          <w:t>HashTable</w:t>
        </w:r>
      </w:ins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 ha quedado deprecada pues tiene métodos redundantes en otras clases. Mira la funcionalidad de cada uno.</w:t>
      </w:r>
    </w:p>
    <w:p w:rsidR="0059201A" w:rsidRPr="0059201A" w:rsidRDefault="0059201A" w:rsidP="0059201A">
      <w:pPr>
        <w:shd w:val="clear" w:color="auto" w:fill="FFFFFF"/>
        <w:spacing w:before="240" w:after="24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Como te conté hace un momento </w:t>
      </w:r>
      <w:proofErr w:type="spellStart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Map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 xml:space="preserve"> tiene implementaciones:</w:t>
      </w:r>
    </w:p>
    <w:p w:rsidR="0059201A" w:rsidRPr="0059201A" w:rsidRDefault="0059201A" w:rsidP="0059201A">
      <w:pPr>
        <w:numPr>
          <w:ilvl w:val="0"/>
          <w:numId w:val="3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HashMap</w:t>
      </w:r>
      <w:proofErr w:type="spellEnd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:</w:t>
      </w: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 Los elementos no se ordenan. No aceptan claves duplicadas ni valores nulos.</w:t>
      </w:r>
    </w:p>
    <w:p w:rsidR="0059201A" w:rsidRPr="0059201A" w:rsidRDefault="0059201A" w:rsidP="0059201A">
      <w:pPr>
        <w:numPr>
          <w:ilvl w:val="0"/>
          <w:numId w:val="3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LinkedHashMap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 Ordena los elementos conforme se van insertando; provocando que las búsquedas sean más lentas que las demás clases.</w:t>
      </w:r>
    </w:p>
    <w:p w:rsidR="0059201A" w:rsidRPr="0059201A" w:rsidRDefault="0059201A" w:rsidP="0059201A">
      <w:pPr>
        <w:numPr>
          <w:ilvl w:val="0"/>
          <w:numId w:val="3"/>
        </w:numPr>
        <w:shd w:val="clear" w:color="auto" w:fill="FFFFFF"/>
        <w:spacing w:after="0" w:line="384" w:lineRule="atLeast"/>
        <w:ind w:left="240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TreeMap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 El Mapa lo ordena de forma “natural”. Por ejemplo, si la clave son valores enteros (como luego veremos), los ordena de menos a mayor.</w:t>
      </w:r>
    </w:p>
    <w:p w:rsidR="0059201A" w:rsidRPr="0059201A" w:rsidRDefault="0059201A" w:rsidP="0059201A">
      <w:pPr>
        <w:shd w:val="clear" w:color="auto" w:fill="FFFFFF"/>
        <w:spacing w:after="0" w:line="384" w:lineRule="atLeast"/>
        <w:rPr>
          <w:rFonts w:ascii="Lato" w:eastAsia="Times New Roman" w:hAnsi="Lato" w:cs="Times New Roman"/>
          <w:color w:val="1C3643"/>
          <w:sz w:val="30"/>
          <w:szCs w:val="30"/>
          <w:lang w:val="es-CO"/>
        </w:rPr>
      </w:pPr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Para iterar alguno de estos será necesario utilizar la interface 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Iterator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 y para recorrerlo lo haremos un bucle 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0"/>
          <w:szCs w:val="30"/>
          <w:lang w:val="es-CO"/>
        </w:rPr>
        <w:t>while</w:t>
      </w:r>
      <w:proofErr w:type="spellEnd"/>
      <w:r w:rsidRPr="0059201A">
        <w:rPr>
          <w:rFonts w:ascii="Lato" w:eastAsia="Times New Roman" w:hAnsi="Lato" w:cs="Times New Roman"/>
          <w:color w:val="1C3643"/>
          <w:sz w:val="30"/>
          <w:szCs w:val="30"/>
          <w:lang w:val="es-CO"/>
        </w:rPr>
        <w:t> así como se muestra:</w:t>
      </w:r>
    </w:p>
    <w:p w:rsidR="0059201A" w:rsidRPr="0059201A" w:rsidRDefault="0059201A" w:rsidP="0059201A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1C3643"/>
          <w:sz w:val="33"/>
          <w:szCs w:val="33"/>
          <w:lang w:val="es-CO"/>
        </w:rPr>
      </w:pPr>
      <w:r w:rsidRPr="0059201A">
        <w:rPr>
          <w:rFonts w:ascii="Lato" w:eastAsia="Times New Roman" w:hAnsi="Lato" w:cs="Times New Roman"/>
          <w:b/>
          <w:bCs/>
          <w:color w:val="1C3643"/>
          <w:sz w:val="33"/>
          <w:szCs w:val="33"/>
          <w:lang w:val="es-CO"/>
        </w:rPr>
        <w:t xml:space="preserve">Para 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3"/>
          <w:szCs w:val="33"/>
          <w:lang w:val="es-CO"/>
        </w:rPr>
        <w:t>HashMap</w:t>
      </w:r>
      <w:proofErr w:type="spellEnd"/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s-CO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// </w:t>
      </w:r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  <w:lang w:val="es-CO"/>
        </w:rPr>
        <w:t>Imprimimos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 el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  <w:lang w:val="es-CO"/>
        </w:rPr>
        <w:t>Map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 con un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  <w:lang w:val="es-CO"/>
        </w:rPr>
        <w:t>IteradorIterator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it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 =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map.keySet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().</w:t>
      </w:r>
      <w:proofErr w:type="spellStart"/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s-CO"/>
        </w:rPr>
        <w:t>iterator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();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while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it.hasNext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()){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 </w:t>
      </w:r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key =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it.next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System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.</w:t>
      </w: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out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.println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"Clave: "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+ key +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" -&gt; Valor: "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+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map.get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(key));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}</w:t>
      </w:r>
    </w:p>
    <w:p w:rsidR="0059201A" w:rsidRPr="0059201A" w:rsidRDefault="0059201A" w:rsidP="0059201A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1C3643"/>
          <w:sz w:val="33"/>
          <w:szCs w:val="33"/>
        </w:rPr>
      </w:pPr>
      <w:r w:rsidRPr="0059201A">
        <w:rPr>
          <w:rFonts w:ascii="Lato" w:eastAsia="Times New Roman" w:hAnsi="Lato" w:cs="Times New Roman"/>
          <w:b/>
          <w:bCs/>
          <w:color w:val="1C3643"/>
          <w:sz w:val="33"/>
          <w:szCs w:val="33"/>
        </w:rPr>
        <w:t xml:space="preserve">Para 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3"/>
          <w:szCs w:val="33"/>
        </w:rPr>
        <w:t>LinkedHashMap</w:t>
      </w:r>
      <w:proofErr w:type="spellEnd"/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//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Imprimimos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el </w:t>
      </w:r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Map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con un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IteradorIterator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it =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linkedHashMap.keySet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().</w:t>
      </w: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iterator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while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it.hasNext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()){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 </w:t>
      </w:r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key =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it.next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System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.</w:t>
      </w: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out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.println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"Clave: "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+ key +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" -&gt; Valor: "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+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linkedHashMap.get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(key));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s-CO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}</w:t>
      </w:r>
    </w:p>
    <w:p w:rsidR="005A4103" w:rsidRDefault="005A4103" w:rsidP="0059201A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1C3643"/>
          <w:sz w:val="33"/>
          <w:szCs w:val="33"/>
          <w:lang w:val="es-CO"/>
        </w:rPr>
      </w:pPr>
    </w:p>
    <w:p w:rsidR="0059201A" w:rsidRPr="0059201A" w:rsidRDefault="0059201A" w:rsidP="0059201A">
      <w:pPr>
        <w:pBdr>
          <w:bottom w:val="single" w:sz="6" w:space="0" w:color="D3D3D3"/>
        </w:pBdr>
        <w:shd w:val="clear" w:color="auto" w:fill="FFFFFF"/>
        <w:spacing w:before="240" w:after="240" w:line="384" w:lineRule="atLeast"/>
        <w:outlineLvl w:val="1"/>
        <w:rPr>
          <w:rFonts w:ascii="Lato" w:eastAsia="Times New Roman" w:hAnsi="Lato" w:cs="Times New Roman"/>
          <w:b/>
          <w:bCs/>
          <w:color w:val="1C3643"/>
          <w:sz w:val="33"/>
          <w:szCs w:val="33"/>
          <w:lang w:val="es-CO"/>
        </w:rPr>
      </w:pPr>
      <w:bookmarkStart w:id="4" w:name="_GoBack"/>
      <w:bookmarkEnd w:id="4"/>
      <w:r w:rsidRPr="0059201A">
        <w:rPr>
          <w:rFonts w:ascii="Lato" w:eastAsia="Times New Roman" w:hAnsi="Lato" w:cs="Times New Roman"/>
          <w:b/>
          <w:bCs/>
          <w:color w:val="1C3643"/>
          <w:sz w:val="33"/>
          <w:szCs w:val="33"/>
          <w:lang w:val="es-CO"/>
        </w:rPr>
        <w:lastRenderedPageBreak/>
        <w:t xml:space="preserve">Para </w:t>
      </w:r>
      <w:proofErr w:type="spellStart"/>
      <w:r w:rsidRPr="0059201A">
        <w:rPr>
          <w:rFonts w:ascii="Lato" w:eastAsia="Times New Roman" w:hAnsi="Lato" w:cs="Times New Roman"/>
          <w:b/>
          <w:bCs/>
          <w:color w:val="1C3643"/>
          <w:sz w:val="33"/>
          <w:szCs w:val="33"/>
          <w:lang w:val="es-CO"/>
        </w:rPr>
        <w:t>TreeMap</w:t>
      </w:r>
      <w:proofErr w:type="spellEnd"/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s-CO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// </w:t>
      </w:r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  <w:lang w:val="es-CO"/>
        </w:rPr>
        <w:t>Imprimimos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 el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  <w:lang w:val="es-CO"/>
        </w:rPr>
        <w:t>Map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 con un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  <w:lang w:val="es-CO"/>
        </w:rPr>
        <w:t>IteradorIterator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it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 xml:space="preserve"> =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treeMap.keySet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().</w:t>
      </w:r>
      <w:proofErr w:type="spellStart"/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val="es-CO"/>
        </w:rPr>
        <w:t>iterator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  <w:lang w:val="es-CO"/>
        </w:rPr>
        <w:t>();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while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it.hasNext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()){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 </w:t>
      </w:r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Integer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key =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it.next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 </w:t>
      </w:r>
      <w:proofErr w:type="spellStart"/>
      <w:r w:rsidRPr="0059201A">
        <w:rPr>
          <w:rFonts w:ascii="Consolas" w:eastAsia="Times New Roman" w:hAnsi="Consolas" w:cs="Courier New"/>
          <w:b/>
          <w:bCs/>
          <w:color w:val="A6E22E"/>
          <w:sz w:val="24"/>
          <w:szCs w:val="24"/>
        </w:rPr>
        <w:t>System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.</w:t>
      </w:r>
      <w:r w:rsidRPr="0059201A">
        <w:rPr>
          <w:rFonts w:ascii="Consolas" w:eastAsia="Times New Roman" w:hAnsi="Consolas" w:cs="Courier New"/>
          <w:b/>
          <w:bCs/>
          <w:color w:val="F92672"/>
          <w:sz w:val="24"/>
          <w:szCs w:val="24"/>
        </w:rPr>
        <w:t>out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.println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"Clave: "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+ key + </w:t>
      </w:r>
      <w:r w:rsidRPr="0059201A">
        <w:rPr>
          <w:rFonts w:ascii="Consolas" w:eastAsia="Times New Roman" w:hAnsi="Consolas" w:cs="Courier New"/>
          <w:color w:val="A6E22E"/>
          <w:sz w:val="24"/>
          <w:szCs w:val="24"/>
        </w:rPr>
        <w:t>" -&gt; Valor: "</w:t>
      </w: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 xml:space="preserve"> + </w:t>
      </w:r>
      <w:proofErr w:type="spellStart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treeMap.get</w:t>
      </w:r>
      <w:proofErr w:type="spellEnd"/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(key));</w:t>
      </w:r>
    </w:p>
    <w:p w:rsidR="0059201A" w:rsidRPr="0059201A" w:rsidRDefault="0059201A" w:rsidP="005920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</w:rPr>
      </w:pPr>
      <w:r w:rsidRPr="0059201A">
        <w:rPr>
          <w:rFonts w:ascii="Consolas" w:eastAsia="Times New Roman" w:hAnsi="Consolas" w:cs="Courier New"/>
          <w:color w:val="DDDDDD"/>
          <w:sz w:val="24"/>
          <w:szCs w:val="24"/>
        </w:rPr>
        <w:t>}</w:t>
      </w:r>
    </w:p>
    <w:p w:rsidR="004A3569" w:rsidRDefault="004A3569"/>
    <w:sectPr w:rsidR="004A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6D3B"/>
    <w:multiLevelType w:val="multilevel"/>
    <w:tmpl w:val="66B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67202"/>
    <w:multiLevelType w:val="multilevel"/>
    <w:tmpl w:val="203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1B60EA"/>
    <w:multiLevelType w:val="multilevel"/>
    <w:tmpl w:val="5BE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54"/>
    <w:rsid w:val="004A3569"/>
    <w:rsid w:val="0059201A"/>
    <w:rsid w:val="005A4103"/>
    <w:rsid w:val="005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F7367-ACB1-40F2-8F08-498B8E61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2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20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9201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201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59201A"/>
  </w:style>
  <w:style w:type="character" w:customStyle="1" w:styleId="hljs-literal">
    <w:name w:val="hljs-literal"/>
    <w:basedOn w:val="Fuentedeprrafopredeter"/>
    <w:rsid w:val="0059201A"/>
  </w:style>
  <w:style w:type="character" w:customStyle="1" w:styleId="hljs-type">
    <w:name w:val="hljs-type"/>
    <w:basedOn w:val="Fuentedeprrafopredeter"/>
    <w:rsid w:val="0059201A"/>
  </w:style>
  <w:style w:type="character" w:customStyle="1" w:styleId="hljs-keyword">
    <w:name w:val="hljs-keyword"/>
    <w:basedOn w:val="Fuentedeprrafopredeter"/>
    <w:rsid w:val="0059201A"/>
  </w:style>
  <w:style w:type="character" w:customStyle="1" w:styleId="hljs-string">
    <w:name w:val="hljs-string"/>
    <w:basedOn w:val="Fuentedeprrafopredeter"/>
    <w:rsid w:val="0059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3</cp:revision>
  <dcterms:created xsi:type="dcterms:W3CDTF">2018-12-31T21:02:00Z</dcterms:created>
  <dcterms:modified xsi:type="dcterms:W3CDTF">2018-12-31T21:08:00Z</dcterms:modified>
</cp:coreProperties>
</file>